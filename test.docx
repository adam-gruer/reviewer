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8" w:rsidRDefault="003F0D24">
      <w:pPr>
        <w:pStyle w:val="FirstParagraph"/>
      </w:pPr>
      <w:r>
        <w:t>This is a test</w:t>
      </w:r>
      <w:ins w:id="0" w:author="Adam Gruer" w:date="2018-06-25T09:32:00Z">
        <w:r>
          <w:t xml:space="preserve"> document</w:t>
        </w:r>
      </w:ins>
      <w:r>
        <w:t>.</w:t>
      </w:r>
      <w:bookmarkStart w:id="1" w:name="_GoBack"/>
      <w:bookmarkEnd w:id="1"/>
    </w:p>
    <w:sectPr w:rsidR="009E3E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F0D24">
      <w:pPr>
        <w:spacing w:after="0"/>
      </w:pPr>
      <w:r>
        <w:separator/>
      </w:r>
    </w:p>
  </w:endnote>
  <w:endnote w:type="continuationSeparator" w:id="0">
    <w:p w:rsidR="00000000" w:rsidRDefault="003F0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E58" w:rsidRDefault="003F0D24">
      <w:r>
        <w:separator/>
      </w:r>
    </w:p>
  </w:footnote>
  <w:footnote w:type="continuationSeparator" w:id="0">
    <w:p w:rsidR="009E3E58" w:rsidRDefault="003F0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0D43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17AF13"/>
    <w:multiLevelType w:val="multilevel"/>
    <w:tmpl w:val="89748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Gruer">
    <w15:presenceInfo w15:providerId="AD" w15:userId="S-1-5-21-68797724-3306027891-3422185373-19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F0D24"/>
    <w:rsid w:val="004E29B3"/>
    <w:rsid w:val="00590D07"/>
    <w:rsid w:val="00784D58"/>
    <w:rsid w:val="008D6863"/>
    <w:rsid w:val="009E3E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22312-DA80-42CB-A33D-A8706863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26EA1-2091-4420-B205-5C6557B5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>The Royal Children's Hospital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Adam Gruer</cp:lastModifiedBy>
  <cp:revision>2</cp:revision>
  <dcterms:created xsi:type="dcterms:W3CDTF">2018-06-24T23:31:00Z</dcterms:created>
  <dcterms:modified xsi:type="dcterms:W3CDTF">2018-06-24T23:32:00Z</dcterms:modified>
</cp:coreProperties>
</file>